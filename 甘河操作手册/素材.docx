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E3337" w14:textId="77777777" w:rsidR="00CD4B3E" w:rsidRDefault="00644B57">
      <w:pPr>
        <w:rPr>
          <w:rFonts w:eastAsiaTheme="minorHAnsi"/>
          <w:lang w:eastAsia="zh-CN"/>
        </w:rPr>
      </w:pPr>
      <w:r>
        <w:rPr>
          <w:noProof/>
          <w:lang w:eastAsia="zh-CN"/>
        </w:rPr>
        <w:drawing>
          <wp:inline distT="0" distB="0" distL="0" distR="0" wp14:anchorId="1D5F9DE5" wp14:editId="783920B2">
            <wp:extent cx="5486400" cy="688340"/>
            <wp:effectExtent l="0" t="0" r="0" b="228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1DFBCCA" w14:textId="77777777" w:rsidR="00FA4D97" w:rsidRDefault="00FA4D97">
      <w:pPr>
        <w:rPr>
          <w:rFonts w:eastAsiaTheme="minorHAnsi"/>
          <w:lang w:eastAsia="zh-CN"/>
        </w:rPr>
      </w:pPr>
    </w:p>
    <w:p w14:paraId="0245891E" w14:textId="77777777" w:rsidR="006A490A" w:rsidRDefault="006A490A">
      <w:pPr>
        <w:rPr>
          <w:lang w:eastAsia="zh-CN"/>
        </w:rPr>
      </w:pPr>
    </w:p>
    <w:p w14:paraId="40A9F1AE" w14:textId="77777777" w:rsidR="006A490A" w:rsidRDefault="006A490A" w:rsidP="006A490A">
      <w:ins w:id="0" w:author="SUN Peifeng" w:date="2018-01-22T15:46:00Z">
        <w:r w:rsidRPr="001147AF">
          <w:rPr>
            <w:rFonts w:ascii="SimSun" w:hAnsi="SimSun"/>
            <w:szCs w:val="21"/>
          </w:rPr>
          <w:drawing>
            <wp:inline distT="0" distB="0" distL="0" distR="0" wp14:anchorId="4AA24E90" wp14:editId="4FACB95C">
              <wp:extent cx="5538355" cy="1672590"/>
              <wp:effectExtent l="12700" t="12700" r="12065" b="16510"/>
              <wp:docPr id="49" name="Picture 4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55" t="1753" r="762" b="4148"/>
                      <a:stretch/>
                    </pic:blipFill>
                    <pic:spPr bwMode="auto">
                      <a:xfrm>
                        <a:off x="0" y="0"/>
                        <a:ext cx="5541954" cy="1673677"/>
                      </a:xfrm>
                      <a:prstGeom prst="rect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  <a:effectLst>
                        <a:softEdge rad="38100"/>
                      </a:effectLst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52A97961" w14:textId="77777777" w:rsidR="006A490A" w:rsidRDefault="006A490A" w:rsidP="006A490A">
      <w:bookmarkStart w:id="1" w:name="_GoBack"/>
      <w:r w:rsidRPr="0021510B">
        <w:drawing>
          <wp:inline distT="0" distB="0" distL="0" distR="0" wp14:anchorId="304FF077" wp14:editId="0093FA09">
            <wp:extent cx="5727700" cy="1532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F5A7C4F" w14:textId="7F7D3ACB" w:rsidR="00FA4D97" w:rsidRDefault="00416A0E">
      <w:pPr>
        <w:rPr>
          <w:lang w:eastAsia="zh-CN"/>
        </w:rPr>
      </w:pPr>
      <w:r w:rsidRPr="00416A0E"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42A849F2" wp14:editId="4D29975D">
            <wp:simplePos x="0" y="0"/>
            <wp:positionH relativeFrom="column">
              <wp:posOffset>114300</wp:posOffset>
            </wp:positionH>
            <wp:positionV relativeFrom="paragraph">
              <wp:posOffset>2786380</wp:posOffset>
            </wp:positionV>
            <wp:extent cx="5610225" cy="2285365"/>
            <wp:effectExtent l="25400" t="25400" r="28575" b="260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88" t="2178" r="947" b="2002"/>
                    <a:stretch/>
                  </pic:blipFill>
                  <pic:spPr bwMode="auto">
                    <a:xfrm>
                      <a:off x="0" y="0"/>
                      <a:ext cx="5610225" cy="22853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D97" w:rsidRPr="00FA4D97"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4FA0AB71" wp14:editId="61DDF407">
            <wp:simplePos x="0" y="0"/>
            <wp:positionH relativeFrom="column">
              <wp:posOffset>62230</wp:posOffset>
            </wp:positionH>
            <wp:positionV relativeFrom="paragraph">
              <wp:posOffset>261620</wp:posOffset>
            </wp:positionV>
            <wp:extent cx="5610225" cy="2233295"/>
            <wp:effectExtent l="25400" t="25400" r="28575" b="273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88" t="3064" r="947" b="2869"/>
                    <a:stretch/>
                  </pic:blipFill>
                  <pic:spPr bwMode="auto">
                    <a:xfrm>
                      <a:off x="0" y="0"/>
                      <a:ext cx="5610225" cy="22332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4D97" w:rsidSect="00352B6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B57"/>
    <w:rsid w:val="00352B67"/>
    <w:rsid w:val="00416A0E"/>
    <w:rsid w:val="00644B57"/>
    <w:rsid w:val="00674AE0"/>
    <w:rsid w:val="006A490A"/>
    <w:rsid w:val="0091118C"/>
    <w:rsid w:val="00977D87"/>
    <w:rsid w:val="00C34C95"/>
    <w:rsid w:val="00D7711D"/>
    <w:rsid w:val="00EF6E4A"/>
    <w:rsid w:val="00FA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26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5F2D18-C214-0B4C-AD35-58C6DBDC16B5}" type="doc">
      <dgm:prSet loTypeId="urn:microsoft.com/office/officeart/2005/8/layout/chevron1" loCatId="" qsTypeId="urn:microsoft.com/office/officeart/2005/8/quickstyle/simple4" qsCatId="simple" csTypeId="urn:microsoft.com/office/officeart/2005/8/colors/accent1_2" csCatId="accent1" phldr="1"/>
      <dgm:spPr/>
    </dgm:pt>
    <dgm:pt modelId="{B96A9C2D-FA09-1945-84EB-1E54382D5CA9}">
      <dgm:prSet phldrT="[Text]"/>
      <dgm:spPr/>
      <dgm:t>
        <a:bodyPr/>
        <a:lstStyle/>
        <a:p>
          <a:r>
            <a:rPr lang="zh-CN" altLang="en-US"/>
            <a:t>用鼠标左键依次点选路径</a:t>
          </a:r>
          <a:endParaRPr lang="en-GB"/>
        </a:p>
      </dgm:t>
    </dgm:pt>
    <dgm:pt modelId="{E4B34CD4-6209-034C-9A58-631DBFDEDC22}" type="parTrans" cxnId="{C2BF1A24-625F-AA49-926B-8786B3F87323}">
      <dgm:prSet/>
      <dgm:spPr/>
      <dgm:t>
        <a:bodyPr/>
        <a:lstStyle/>
        <a:p>
          <a:endParaRPr lang="en-GB"/>
        </a:p>
      </dgm:t>
    </dgm:pt>
    <dgm:pt modelId="{BF2CDEC2-AFF1-684B-AF32-E2BA0404CD59}" type="sibTrans" cxnId="{C2BF1A24-625F-AA49-926B-8786B3F87323}">
      <dgm:prSet/>
      <dgm:spPr/>
      <dgm:t>
        <a:bodyPr/>
        <a:lstStyle/>
        <a:p>
          <a:endParaRPr lang="en-GB"/>
        </a:p>
      </dgm:t>
    </dgm:pt>
    <dgm:pt modelId="{45E82A3F-98D5-A84F-AB7A-B2207EC64881}">
      <dgm:prSet phldrT="[Text]"/>
      <dgm:spPr/>
      <dgm:t>
        <a:bodyPr/>
        <a:lstStyle/>
        <a:p>
          <a:r>
            <a:rPr lang="zh-CN" altLang="en-US"/>
            <a:t>输入所需的漫游时间和高度</a:t>
          </a:r>
          <a:endParaRPr lang="en-GB"/>
        </a:p>
      </dgm:t>
    </dgm:pt>
    <dgm:pt modelId="{EAA816EC-AA53-E649-8DBC-394ECE94E279}" type="parTrans" cxnId="{C9D010B7-CE3C-4646-8732-1019FFEF90CA}">
      <dgm:prSet/>
      <dgm:spPr/>
      <dgm:t>
        <a:bodyPr/>
        <a:lstStyle/>
        <a:p>
          <a:endParaRPr lang="en-GB"/>
        </a:p>
      </dgm:t>
    </dgm:pt>
    <dgm:pt modelId="{6918E013-714D-3242-B0F6-B0E16E4DEF86}" type="sibTrans" cxnId="{C9D010B7-CE3C-4646-8732-1019FFEF90CA}">
      <dgm:prSet/>
      <dgm:spPr/>
      <dgm:t>
        <a:bodyPr/>
        <a:lstStyle/>
        <a:p>
          <a:endParaRPr lang="en-GB"/>
        </a:p>
      </dgm:t>
    </dgm:pt>
    <dgm:pt modelId="{F77E5A4C-59AD-D947-85C2-77E90847A902}">
      <dgm:prSet phldrT="[Text]"/>
      <dgm:spPr/>
      <dgm:t>
        <a:bodyPr/>
        <a:lstStyle/>
        <a:p>
          <a:r>
            <a:rPr lang="zh-CN" altLang="en-US"/>
            <a:t>开始漫游</a:t>
          </a:r>
          <a:endParaRPr lang="en-GB"/>
        </a:p>
      </dgm:t>
    </dgm:pt>
    <dgm:pt modelId="{CFE26624-6B11-FD4A-9BE8-0B0093E163D1}" type="parTrans" cxnId="{7EA7FA67-9860-D04D-A355-5C4C3978DC96}">
      <dgm:prSet/>
      <dgm:spPr/>
      <dgm:t>
        <a:bodyPr/>
        <a:lstStyle/>
        <a:p>
          <a:endParaRPr lang="en-GB"/>
        </a:p>
      </dgm:t>
    </dgm:pt>
    <dgm:pt modelId="{794352F0-B650-1447-A912-C852983B4270}" type="sibTrans" cxnId="{7EA7FA67-9860-D04D-A355-5C4C3978DC96}">
      <dgm:prSet/>
      <dgm:spPr/>
      <dgm:t>
        <a:bodyPr/>
        <a:lstStyle/>
        <a:p>
          <a:endParaRPr lang="en-GB"/>
        </a:p>
      </dgm:t>
    </dgm:pt>
    <dgm:pt modelId="{A1347B70-3CB8-304F-BA40-E87BC50A7BEA}" type="pres">
      <dgm:prSet presAssocID="{075F2D18-C214-0B4C-AD35-58C6DBDC16B5}" presName="Name0" presStyleCnt="0">
        <dgm:presLayoutVars>
          <dgm:dir/>
          <dgm:animLvl val="lvl"/>
          <dgm:resizeHandles val="exact"/>
        </dgm:presLayoutVars>
      </dgm:prSet>
      <dgm:spPr/>
    </dgm:pt>
    <dgm:pt modelId="{2B23ADD4-BBF9-5044-B8BE-288307146D2F}" type="pres">
      <dgm:prSet presAssocID="{B96A9C2D-FA09-1945-84EB-1E54382D5CA9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29AA113E-EBC1-9046-BB41-3F6D70ADB874}" type="pres">
      <dgm:prSet presAssocID="{BF2CDEC2-AFF1-684B-AF32-E2BA0404CD59}" presName="parTxOnlySpace" presStyleCnt="0"/>
      <dgm:spPr/>
    </dgm:pt>
    <dgm:pt modelId="{2060443E-435F-1540-A646-0CA174F163ED}" type="pres">
      <dgm:prSet presAssocID="{45E82A3F-98D5-A84F-AB7A-B2207EC6488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1FB7439E-8801-2F49-A419-72C7CE469E96}" type="pres">
      <dgm:prSet presAssocID="{6918E013-714D-3242-B0F6-B0E16E4DEF86}" presName="parTxOnlySpace" presStyleCnt="0"/>
      <dgm:spPr/>
    </dgm:pt>
    <dgm:pt modelId="{F47AD537-7F12-1340-8CEC-5D52C40D81EF}" type="pres">
      <dgm:prSet presAssocID="{F77E5A4C-59AD-D947-85C2-77E90847A902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C2BF1A24-625F-AA49-926B-8786B3F87323}" srcId="{075F2D18-C214-0B4C-AD35-58C6DBDC16B5}" destId="{B96A9C2D-FA09-1945-84EB-1E54382D5CA9}" srcOrd="0" destOrd="0" parTransId="{E4B34CD4-6209-034C-9A58-631DBFDEDC22}" sibTransId="{BF2CDEC2-AFF1-684B-AF32-E2BA0404CD59}"/>
    <dgm:cxn modelId="{0DFEDB2A-2998-EB40-B7C2-9FF1E84BA7AE}" type="presOf" srcId="{B96A9C2D-FA09-1945-84EB-1E54382D5CA9}" destId="{2B23ADD4-BBF9-5044-B8BE-288307146D2F}" srcOrd="0" destOrd="0" presId="urn:microsoft.com/office/officeart/2005/8/layout/chevron1"/>
    <dgm:cxn modelId="{7EA7FA67-9860-D04D-A355-5C4C3978DC96}" srcId="{075F2D18-C214-0B4C-AD35-58C6DBDC16B5}" destId="{F77E5A4C-59AD-D947-85C2-77E90847A902}" srcOrd="2" destOrd="0" parTransId="{CFE26624-6B11-FD4A-9BE8-0B0093E163D1}" sibTransId="{794352F0-B650-1447-A912-C852983B4270}"/>
    <dgm:cxn modelId="{5D724D75-F239-8044-9B78-999BFDE05C14}" type="presOf" srcId="{45E82A3F-98D5-A84F-AB7A-B2207EC64881}" destId="{2060443E-435F-1540-A646-0CA174F163ED}" srcOrd="0" destOrd="0" presId="urn:microsoft.com/office/officeart/2005/8/layout/chevron1"/>
    <dgm:cxn modelId="{C9D010B7-CE3C-4646-8732-1019FFEF90CA}" srcId="{075F2D18-C214-0B4C-AD35-58C6DBDC16B5}" destId="{45E82A3F-98D5-A84F-AB7A-B2207EC64881}" srcOrd="1" destOrd="0" parTransId="{EAA816EC-AA53-E649-8DBC-394ECE94E279}" sibTransId="{6918E013-714D-3242-B0F6-B0E16E4DEF86}"/>
    <dgm:cxn modelId="{25375AE8-A55C-B54B-BF39-8DC543A26177}" type="presOf" srcId="{075F2D18-C214-0B4C-AD35-58C6DBDC16B5}" destId="{A1347B70-3CB8-304F-BA40-E87BC50A7BEA}" srcOrd="0" destOrd="0" presId="urn:microsoft.com/office/officeart/2005/8/layout/chevron1"/>
    <dgm:cxn modelId="{7D7B72ED-C8A7-1F47-8EEA-C014E34CA081}" type="presOf" srcId="{F77E5A4C-59AD-D947-85C2-77E90847A902}" destId="{F47AD537-7F12-1340-8CEC-5D52C40D81EF}" srcOrd="0" destOrd="0" presId="urn:microsoft.com/office/officeart/2005/8/layout/chevron1"/>
    <dgm:cxn modelId="{75D0367C-B710-8341-9E58-647FD1026FDB}" type="presParOf" srcId="{A1347B70-3CB8-304F-BA40-E87BC50A7BEA}" destId="{2B23ADD4-BBF9-5044-B8BE-288307146D2F}" srcOrd="0" destOrd="0" presId="urn:microsoft.com/office/officeart/2005/8/layout/chevron1"/>
    <dgm:cxn modelId="{B229D38A-68BE-A848-B810-44BA5534960B}" type="presParOf" srcId="{A1347B70-3CB8-304F-BA40-E87BC50A7BEA}" destId="{29AA113E-EBC1-9046-BB41-3F6D70ADB874}" srcOrd="1" destOrd="0" presId="urn:microsoft.com/office/officeart/2005/8/layout/chevron1"/>
    <dgm:cxn modelId="{CFBC78DA-FF19-6B4D-A723-ABD013EFEDDD}" type="presParOf" srcId="{A1347B70-3CB8-304F-BA40-E87BC50A7BEA}" destId="{2060443E-435F-1540-A646-0CA174F163ED}" srcOrd="2" destOrd="0" presId="urn:microsoft.com/office/officeart/2005/8/layout/chevron1"/>
    <dgm:cxn modelId="{E1FB64ED-A22B-7D44-BCF9-C0D3FFDAB37B}" type="presParOf" srcId="{A1347B70-3CB8-304F-BA40-E87BC50A7BEA}" destId="{1FB7439E-8801-2F49-A419-72C7CE469E96}" srcOrd="3" destOrd="0" presId="urn:microsoft.com/office/officeart/2005/8/layout/chevron1"/>
    <dgm:cxn modelId="{267EEF53-DCE1-F340-83F0-A267900399DA}" type="presParOf" srcId="{A1347B70-3CB8-304F-BA40-E87BC50A7BEA}" destId="{F47AD537-7F12-1340-8CEC-5D52C40D81EF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23ADD4-BBF9-5044-B8BE-288307146D2F}">
      <dsp:nvSpPr>
        <dsp:cNvPr id="0" name=""/>
        <dsp:cNvSpPr/>
      </dsp:nvSpPr>
      <dsp:spPr>
        <a:xfrm>
          <a:off x="1607" y="0"/>
          <a:ext cx="1958280" cy="68834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用鼠标左键依次点选路径</a:t>
          </a:r>
          <a:endParaRPr lang="en-GB" sz="1500" kern="1200"/>
        </a:p>
      </dsp:txBody>
      <dsp:txXfrm>
        <a:off x="345777" y="0"/>
        <a:ext cx="1269940" cy="688340"/>
      </dsp:txXfrm>
    </dsp:sp>
    <dsp:sp modelId="{2060443E-435F-1540-A646-0CA174F163ED}">
      <dsp:nvSpPr>
        <dsp:cNvPr id="0" name=""/>
        <dsp:cNvSpPr/>
      </dsp:nvSpPr>
      <dsp:spPr>
        <a:xfrm>
          <a:off x="1764059" y="0"/>
          <a:ext cx="1958280" cy="68834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输入所需的漫游时间和高度</a:t>
          </a:r>
          <a:endParaRPr lang="en-GB" sz="1500" kern="1200"/>
        </a:p>
      </dsp:txBody>
      <dsp:txXfrm>
        <a:off x="2108229" y="0"/>
        <a:ext cx="1269940" cy="688340"/>
      </dsp:txXfrm>
    </dsp:sp>
    <dsp:sp modelId="{F47AD537-7F12-1340-8CEC-5D52C40D81EF}">
      <dsp:nvSpPr>
        <dsp:cNvPr id="0" name=""/>
        <dsp:cNvSpPr/>
      </dsp:nvSpPr>
      <dsp:spPr>
        <a:xfrm>
          <a:off x="3526512" y="0"/>
          <a:ext cx="1958280" cy="68834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开始漫游</a:t>
          </a:r>
          <a:endParaRPr lang="en-GB" sz="1500" kern="1200"/>
        </a:p>
      </dsp:txBody>
      <dsp:txXfrm>
        <a:off x="3870682" y="0"/>
        <a:ext cx="1269940" cy="6883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Peifeng</dc:creator>
  <cp:keywords/>
  <dc:description/>
  <cp:lastModifiedBy>SUN Peifeng</cp:lastModifiedBy>
  <cp:revision>2</cp:revision>
  <dcterms:created xsi:type="dcterms:W3CDTF">2018-01-18T14:47:00Z</dcterms:created>
  <dcterms:modified xsi:type="dcterms:W3CDTF">2018-01-22T08:36:00Z</dcterms:modified>
</cp:coreProperties>
</file>